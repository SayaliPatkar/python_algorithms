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301" w:rsidRPr="00B33078" w:rsidRDefault="00950DD6" w:rsidP="0099669E">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bookmarkStart w:id="0" w:name="_Hlk137465202"/>
      <w:r>
        <w:rPr>
          <w:rFonts w:ascii="Times New Roman" w:eastAsia="Times New Roman" w:hAnsi="Times New Roman" w:cs="Times New Roman"/>
          <w:b/>
          <w:bCs/>
          <w:kern w:val="36"/>
          <w:sz w:val="48"/>
          <w:szCs w:val="48"/>
          <w:u w:val="single"/>
        </w:rPr>
        <w:t>Search Algorithms</w:t>
      </w:r>
    </w:p>
    <w:p w:rsidR="001E5301" w:rsidRPr="00B33078" w:rsidRDefault="001E5301">
      <w:pPr>
        <w:rPr>
          <w:b/>
          <w:sz w:val="36"/>
          <w:szCs w:val="36"/>
        </w:rPr>
      </w:pPr>
      <w:r w:rsidRPr="00B33078">
        <w:rPr>
          <w:b/>
          <w:sz w:val="36"/>
          <w:szCs w:val="36"/>
        </w:rPr>
        <w:t>Task = Finding index of 9, if not found return -1</w:t>
      </w:r>
    </w:p>
    <w:p w:rsidR="001905E3" w:rsidRPr="00B33078" w:rsidRDefault="00B33078" w:rsidP="00B33078">
      <w:pPr>
        <w:rPr>
          <w:b/>
          <w:sz w:val="36"/>
          <w:szCs w:val="36"/>
          <w:u w:val="single"/>
        </w:rPr>
      </w:pPr>
      <w:r w:rsidRPr="00B33078">
        <w:rPr>
          <w:b/>
          <w:sz w:val="36"/>
          <w:szCs w:val="36"/>
          <w:u w:val="single"/>
        </w:rPr>
        <w:t xml:space="preserve">1. </w:t>
      </w:r>
      <w:r w:rsidR="00FD4652" w:rsidRPr="00B33078">
        <w:rPr>
          <w:b/>
          <w:sz w:val="36"/>
          <w:szCs w:val="36"/>
          <w:u w:val="single"/>
        </w:rPr>
        <w:t>Linear</w:t>
      </w:r>
      <w:r w:rsidR="0099669E" w:rsidRPr="00B33078">
        <w:rPr>
          <w:b/>
          <w:sz w:val="36"/>
          <w:szCs w:val="36"/>
          <w:u w:val="single"/>
        </w:rPr>
        <w:t xml:space="preserve"> Search</w:t>
      </w:r>
    </w:p>
    <w:bookmarkEnd w:id="0"/>
    <w:p w:rsidR="004F4C85" w:rsidRDefault="005A64C0">
      <w:r>
        <w:t>Linear search is</w:t>
      </w:r>
      <w:r w:rsidR="004F4C85">
        <w:t xml:space="preserve"> where a</w:t>
      </w:r>
      <w:r w:rsidR="0061267B">
        <w:t>n</w:t>
      </w:r>
      <w:r w:rsidR="004F4C85">
        <w:t xml:space="preserve"> </w:t>
      </w:r>
      <w:r w:rsidR="0061267B">
        <w:t xml:space="preserve">array </w:t>
      </w:r>
      <w:r w:rsidR="004F4C85">
        <w:t xml:space="preserve">is parsed sequentially. </w:t>
      </w:r>
      <w:r w:rsidR="00D55B7F">
        <w:t xml:space="preserve">Imagine a for loop, where we go over </w:t>
      </w:r>
      <w:r w:rsidR="0061267B">
        <w:t>the array</w:t>
      </w:r>
      <w:r w:rsidR="00D55B7F">
        <w:t xml:space="preserve">, performing some </w:t>
      </w:r>
      <w:r w:rsidR="001E5301">
        <w:t>checks</w:t>
      </w:r>
      <w:r w:rsidR="00D55B7F">
        <w:t xml:space="preserve"> on every element</w:t>
      </w:r>
      <w:r w:rsidR="001E5301">
        <w:t>, to find a particular element of interest</w:t>
      </w:r>
      <w:r w:rsidR="00D55B7F">
        <w:t xml:space="preserve">. </w:t>
      </w:r>
      <w:r w:rsidR="001E5301">
        <w:t>The search</w:t>
      </w:r>
      <w:r w:rsidR="004F4C85">
        <w:t xml:space="preserve"> typically starts from 0th element and continues until the element</w:t>
      </w:r>
      <w:r w:rsidR="0061267B">
        <w:t xml:space="preserve"> of interest</w:t>
      </w:r>
      <w:r w:rsidR="004F4C85">
        <w:t xml:space="preserve"> is found or else end of list is reached. </w:t>
      </w:r>
    </w:p>
    <w:p w:rsidR="00FD4652" w:rsidRDefault="004F4C85">
      <w:r>
        <w:t>Hence, if you are lucky</w:t>
      </w:r>
      <w:r w:rsidR="0061267B">
        <w:t>,</w:t>
      </w:r>
      <w:r>
        <w:t xml:space="preserve"> </w:t>
      </w:r>
      <w:r w:rsidR="0061267B">
        <w:t>the</w:t>
      </w:r>
      <w:r>
        <w:t xml:space="preserve"> element to be found is at the start of the list</w:t>
      </w:r>
      <w:r w:rsidR="0061267B">
        <w:t xml:space="preserve"> and</w:t>
      </w:r>
      <w:r>
        <w:t xml:space="preserve"> the search ends in fewer iterations.</w:t>
      </w:r>
      <w:r w:rsidR="00FD4652">
        <w:t xml:space="preserve"> But if element is towards the end of the list, or not at all in the list, more iterations will be needed. </w:t>
      </w:r>
      <w:r w:rsidR="0061267B">
        <w:t>Consider, the following scenarios.</w:t>
      </w:r>
    </w:p>
    <w:p w:rsidR="0061267B" w:rsidRDefault="0061267B" w:rsidP="0061267B">
      <w:r>
        <w:t>Input = [9, 2, 1, 3, 6, 5, 4, 8, 7], iterations needed = 1</w:t>
      </w:r>
    </w:p>
    <w:p w:rsidR="0061267B" w:rsidRDefault="0061267B" w:rsidP="0061267B">
      <w:r>
        <w:t>Input = [1, 2, 7, 3, 6, 5, 9, 8, 4], iterations needed = 7</w:t>
      </w:r>
    </w:p>
    <w:p w:rsidR="0061267B" w:rsidRDefault="0061267B" w:rsidP="0061267B">
      <w:r>
        <w:t>Input = [1, 2, 7, 3, 6, 5, 4, 8, 9], iterations needed = 9</w:t>
      </w:r>
    </w:p>
    <w:p w:rsidR="0061267B" w:rsidRDefault="0061267B">
      <w:r>
        <w:t>Input = [1, 2, 7, 3, 6, 5, 4, 8, 10], iterations needed = 9</w:t>
      </w:r>
    </w:p>
    <w:p w:rsidR="004F4C85" w:rsidRDefault="00FD4652">
      <w:r>
        <w:t xml:space="preserve">Best execution time 1, worst execution time </w:t>
      </w:r>
      <w:r w:rsidR="0061267B">
        <w:t>N</w:t>
      </w:r>
      <w:r>
        <w:t xml:space="preserve">, where </w:t>
      </w:r>
      <w:r w:rsidR="0061267B">
        <w:t>N</w:t>
      </w:r>
      <w:r>
        <w:t xml:space="preserve"> is the total number of items in the array.</w:t>
      </w:r>
    </w:p>
    <w:p w:rsidR="00FD4652" w:rsidRDefault="0061267B">
      <w:r>
        <w:rPr>
          <w:rStyle w:val="Strong"/>
        </w:rPr>
        <w:t>That makes the t</w:t>
      </w:r>
      <w:r w:rsidR="00FD4652">
        <w:rPr>
          <w:rStyle w:val="Strong"/>
        </w:rPr>
        <w:t>ime complexity</w:t>
      </w:r>
      <w:r w:rsidR="001E5301">
        <w:rPr>
          <w:rStyle w:val="Strong"/>
        </w:rPr>
        <w:t xml:space="preserve"> is </w:t>
      </w:r>
      <w:r w:rsidR="00FD4652">
        <w:t>O(N)</w:t>
      </w:r>
    </w:p>
    <w:p w:rsidR="001E5301" w:rsidRDefault="001E5301">
      <w:r>
        <w:t>Simplest pythonic solution</w:t>
      </w:r>
    </w:p>
    <w:p w:rsidR="001E5301" w:rsidRPr="001E5301" w:rsidRDefault="001E5301" w:rsidP="001E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0077AA"/>
          <w:sz w:val="20"/>
          <w:szCs w:val="20"/>
        </w:rPr>
        <w:t>for</w:t>
      </w:r>
      <w:r w:rsidRPr="001E5301">
        <w:rPr>
          <w:rFonts w:ascii="Courier New" w:eastAsia="Times New Roman" w:hAnsi="Courier New" w:cs="Courier New"/>
          <w:color w:val="000000"/>
          <w:sz w:val="20"/>
          <w:szCs w:val="20"/>
        </w:rPr>
        <w:t xml:space="preserve"> </w:t>
      </w:r>
      <w:proofErr w:type="spellStart"/>
      <w:r w:rsidRPr="001E5301">
        <w:rPr>
          <w:rFonts w:ascii="Courier New" w:eastAsia="Times New Roman" w:hAnsi="Courier New" w:cs="Courier New"/>
          <w:color w:val="000000"/>
          <w:sz w:val="20"/>
          <w:szCs w:val="20"/>
        </w:rPr>
        <w:t>idx</w:t>
      </w:r>
      <w:proofErr w:type="spellEnd"/>
      <w:r w:rsidRPr="001E5301">
        <w:rPr>
          <w:rFonts w:ascii="Courier New" w:eastAsia="Times New Roman" w:hAnsi="Courier New" w:cs="Courier New"/>
          <w:color w:val="999999"/>
          <w:sz w:val="20"/>
          <w:szCs w:val="20"/>
        </w:rPr>
        <w:t>,</w:t>
      </w:r>
      <w:r w:rsidRPr="001E5301">
        <w:rPr>
          <w:rFonts w:ascii="Courier New" w:eastAsia="Times New Roman" w:hAnsi="Courier New" w:cs="Courier New"/>
          <w:color w:val="000000"/>
          <w:sz w:val="20"/>
          <w:szCs w:val="20"/>
        </w:rPr>
        <w:t xml:space="preserve"> </w:t>
      </w:r>
      <w:proofErr w:type="spellStart"/>
      <w:r w:rsidRPr="001E5301">
        <w:rPr>
          <w:rFonts w:ascii="Courier New" w:eastAsia="Times New Roman" w:hAnsi="Courier New" w:cs="Courier New"/>
          <w:color w:val="000000"/>
          <w:sz w:val="20"/>
          <w:szCs w:val="20"/>
        </w:rPr>
        <w:t>src</w:t>
      </w:r>
      <w:proofErr w:type="spellEnd"/>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0077AA"/>
          <w:sz w:val="20"/>
          <w:szCs w:val="20"/>
        </w:rPr>
        <w:t>in</w:t>
      </w:r>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669900"/>
          <w:sz w:val="20"/>
          <w:szCs w:val="20"/>
        </w:rPr>
        <w:t>enumerate</w:t>
      </w:r>
      <w:r w:rsidRPr="001E5301">
        <w:rPr>
          <w:rFonts w:ascii="Courier New" w:eastAsia="Times New Roman" w:hAnsi="Courier New" w:cs="Courier New"/>
          <w:color w:val="999999"/>
          <w:sz w:val="20"/>
          <w:szCs w:val="20"/>
        </w:rPr>
        <w:t>(</w:t>
      </w:r>
      <w:proofErr w:type="spellStart"/>
      <w:r w:rsidRPr="001E5301">
        <w:rPr>
          <w:rFonts w:ascii="Courier New" w:eastAsia="Times New Roman" w:hAnsi="Courier New" w:cs="Courier New"/>
          <w:color w:val="000000"/>
          <w:sz w:val="20"/>
          <w:szCs w:val="20"/>
        </w:rPr>
        <w:t>nums</w:t>
      </w:r>
      <w:proofErr w:type="spellEnd"/>
      <w:r w:rsidRPr="001E5301">
        <w:rPr>
          <w:rFonts w:ascii="Courier New" w:eastAsia="Times New Roman" w:hAnsi="Courier New" w:cs="Courier New"/>
          <w:color w:val="999999"/>
          <w:sz w:val="20"/>
          <w:szCs w:val="20"/>
        </w:rPr>
        <w:t>):</w:t>
      </w:r>
    </w:p>
    <w:p w:rsidR="001E5301" w:rsidRPr="001E5301" w:rsidRDefault="001E5301" w:rsidP="001E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0077AA"/>
          <w:sz w:val="20"/>
          <w:szCs w:val="20"/>
        </w:rPr>
        <w:t>if</w:t>
      </w:r>
      <w:r w:rsidRPr="001E5301">
        <w:rPr>
          <w:rFonts w:ascii="Courier New" w:eastAsia="Times New Roman" w:hAnsi="Courier New" w:cs="Courier New"/>
          <w:color w:val="000000"/>
          <w:sz w:val="20"/>
          <w:szCs w:val="20"/>
        </w:rPr>
        <w:t xml:space="preserve"> </w:t>
      </w:r>
      <w:proofErr w:type="spellStart"/>
      <w:r w:rsidRPr="001E5301">
        <w:rPr>
          <w:rFonts w:ascii="Courier New" w:eastAsia="Times New Roman" w:hAnsi="Courier New" w:cs="Courier New"/>
          <w:color w:val="000000"/>
          <w:sz w:val="20"/>
          <w:szCs w:val="20"/>
        </w:rPr>
        <w:t>src</w:t>
      </w:r>
      <w:proofErr w:type="spellEnd"/>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9A6E3A"/>
          <w:sz w:val="20"/>
          <w:szCs w:val="20"/>
        </w:rPr>
        <w:t>==</w:t>
      </w:r>
      <w:r w:rsidRPr="001E5301">
        <w:rPr>
          <w:rFonts w:ascii="Courier New" w:eastAsia="Times New Roman" w:hAnsi="Courier New" w:cs="Courier New"/>
          <w:color w:val="000000"/>
          <w:sz w:val="20"/>
          <w:szCs w:val="20"/>
        </w:rPr>
        <w:t xml:space="preserve"> target</w:t>
      </w:r>
      <w:r w:rsidRPr="001E5301">
        <w:rPr>
          <w:rFonts w:ascii="Courier New" w:eastAsia="Times New Roman" w:hAnsi="Courier New" w:cs="Courier New"/>
          <w:color w:val="999999"/>
          <w:sz w:val="20"/>
          <w:szCs w:val="20"/>
        </w:rPr>
        <w:t>:</w:t>
      </w:r>
    </w:p>
    <w:p w:rsidR="001E5301" w:rsidRPr="001E5301" w:rsidRDefault="001E5301" w:rsidP="001E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0077AA"/>
          <w:sz w:val="20"/>
          <w:szCs w:val="20"/>
        </w:rPr>
        <w:t>return</w:t>
      </w:r>
      <w:r w:rsidRPr="001E5301">
        <w:rPr>
          <w:rFonts w:ascii="Courier New" w:eastAsia="Times New Roman" w:hAnsi="Courier New" w:cs="Courier New"/>
          <w:color w:val="000000"/>
          <w:sz w:val="20"/>
          <w:szCs w:val="20"/>
        </w:rPr>
        <w:t xml:space="preserve"> </w:t>
      </w:r>
      <w:proofErr w:type="spellStart"/>
      <w:r w:rsidRPr="001E5301">
        <w:rPr>
          <w:rFonts w:ascii="Courier New" w:eastAsia="Times New Roman" w:hAnsi="Courier New" w:cs="Courier New"/>
          <w:color w:val="000000"/>
          <w:sz w:val="20"/>
          <w:szCs w:val="20"/>
        </w:rPr>
        <w:t>idx</w:t>
      </w:r>
      <w:proofErr w:type="spellEnd"/>
    </w:p>
    <w:p w:rsidR="001E5301" w:rsidRPr="001E5301" w:rsidRDefault="001E5301" w:rsidP="001E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0077AA"/>
          <w:sz w:val="20"/>
          <w:szCs w:val="20"/>
        </w:rPr>
        <w:t>return</w:t>
      </w:r>
      <w:r w:rsidRPr="001E5301">
        <w:rPr>
          <w:rFonts w:ascii="Courier New" w:eastAsia="Times New Roman" w:hAnsi="Courier New" w:cs="Courier New"/>
          <w:color w:val="000000"/>
          <w:sz w:val="20"/>
          <w:szCs w:val="20"/>
        </w:rPr>
        <w:t xml:space="preserve"> </w:t>
      </w:r>
      <w:r w:rsidRPr="001E5301">
        <w:rPr>
          <w:rFonts w:ascii="Courier New" w:eastAsia="Times New Roman" w:hAnsi="Courier New" w:cs="Courier New"/>
          <w:color w:val="9A6E3A"/>
          <w:sz w:val="20"/>
          <w:szCs w:val="20"/>
        </w:rPr>
        <w:t>-</w:t>
      </w:r>
      <w:r w:rsidRPr="001E5301">
        <w:rPr>
          <w:rFonts w:ascii="Courier New" w:eastAsia="Times New Roman" w:hAnsi="Courier New" w:cs="Courier New"/>
          <w:color w:val="990055"/>
          <w:sz w:val="20"/>
          <w:szCs w:val="20"/>
        </w:rPr>
        <w:t>1</w:t>
      </w:r>
    </w:p>
    <w:p w:rsidR="0009729F" w:rsidRDefault="0009729F">
      <w:r>
        <w:t>Tube light moment for greenhorns:</w:t>
      </w:r>
    </w:p>
    <w:p w:rsidR="0009729F" w:rsidRDefault="0009729F">
      <w:r>
        <w:t>Using fancy looking methods like u</w:t>
      </w:r>
      <w:r w:rsidRPr="0009729F">
        <w:t>sing “in” keyword in python</w:t>
      </w:r>
      <w:r>
        <w:t>, may make your code look smarter but it does not affect time complexity. As in the background python will still use a for loop in the background and parse every element.</w:t>
      </w:r>
    </w:p>
    <w:p w:rsidR="0009729F" w:rsidRPr="0009729F" w:rsidRDefault="0009729F" w:rsidP="0009729F">
      <w:pPr>
        <w:shd w:val="clear" w:color="auto" w:fill="FFFFFF"/>
        <w:spacing w:after="0" w:line="270" w:lineRule="atLeast"/>
        <w:rPr>
          <w:rFonts w:ascii="Consolas" w:eastAsia="Times New Roman" w:hAnsi="Consolas" w:cs="Times New Roman"/>
          <w:color w:val="000000"/>
          <w:sz w:val="20"/>
          <w:szCs w:val="20"/>
        </w:rPr>
      </w:pPr>
      <w:r w:rsidRPr="0009729F">
        <w:rPr>
          <w:rFonts w:ascii="Consolas" w:eastAsia="Times New Roman" w:hAnsi="Consolas" w:cs="Times New Roman"/>
          <w:color w:val="000000"/>
          <w:sz w:val="20"/>
          <w:szCs w:val="20"/>
        </w:rPr>
        <w:t xml:space="preserve">        </w:t>
      </w:r>
      <w:r w:rsidRPr="0009729F">
        <w:rPr>
          <w:rFonts w:ascii="Consolas" w:eastAsia="Times New Roman" w:hAnsi="Consolas" w:cs="Times New Roman"/>
          <w:color w:val="AF00DB"/>
          <w:sz w:val="20"/>
          <w:szCs w:val="20"/>
        </w:rPr>
        <w:t>if</w:t>
      </w:r>
      <w:r w:rsidRPr="0009729F">
        <w:rPr>
          <w:rFonts w:ascii="Consolas" w:eastAsia="Times New Roman" w:hAnsi="Consolas" w:cs="Times New Roman"/>
          <w:color w:val="000000"/>
          <w:sz w:val="20"/>
          <w:szCs w:val="20"/>
        </w:rPr>
        <w:t xml:space="preserve"> target </w:t>
      </w:r>
      <w:r w:rsidRPr="0009729F">
        <w:rPr>
          <w:rFonts w:ascii="Consolas" w:eastAsia="Times New Roman" w:hAnsi="Consolas" w:cs="Times New Roman"/>
          <w:color w:val="0000FF"/>
          <w:sz w:val="20"/>
          <w:szCs w:val="20"/>
        </w:rPr>
        <w:t>in</w:t>
      </w:r>
      <w:r w:rsidRPr="0009729F">
        <w:rPr>
          <w:rFonts w:ascii="Consolas" w:eastAsia="Times New Roman" w:hAnsi="Consolas" w:cs="Times New Roman"/>
          <w:color w:val="000000"/>
          <w:sz w:val="20"/>
          <w:szCs w:val="20"/>
        </w:rPr>
        <w:t xml:space="preserve"> </w:t>
      </w:r>
      <w:proofErr w:type="spellStart"/>
      <w:r w:rsidRPr="0009729F">
        <w:rPr>
          <w:rFonts w:ascii="Consolas" w:eastAsia="Times New Roman" w:hAnsi="Consolas" w:cs="Times New Roman"/>
          <w:color w:val="000000"/>
          <w:sz w:val="20"/>
          <w:szCs w:val="20"/>
        </w:rPr>
        <w:t>nums</w:t>
      </w:r>
      <w:proofErr w:type="spellEnd"/>
      <w:r w:rsidRPr="0009729F">
        <w:rPr>
          <w:rFonts w:ascii="Consolas" w:eastAsia="Times New Roman" w:hAnsi="Consolas" w:cs="Times New Roman"/>
          <w:color w:val="000000"/>
          <w:sz w:val="20"/>
          <w:szCs w:val="20"/>
        </w:rPr>
        <w:t>:</w:t>
      </w:r>
    </w:p>
    <w:p w:rsidR="0009729F" w:rsidRPr="0009729F" w:rsidRDefault="0009729F" w:rsidP="0009729F">
      <w:pPr>
        <w:shd w:val="clear" w:color="auto" w:fill="FFFFFF"/>
        <w:spacing w:after="0" w:line="270" w:lineRule="atLeast"/>
        <w:rPr>
          <w:rFonts w:ascii="Consolas" w:eastAsia="Times New Roman" w:hAnsi="Consolas" w:cs="Times New Roman"/>
          <w:color w:val="000000"/>
          <w:sz w:val="20"/>
          <w:szCs w:val="20"/>
        </w:rPr>
      </w:pPr>
      <w:r w:rsidRPr="0009729F">
        <w:rPr>
          <w:rFonts w:ascii="Consolas" w:eastAsia="Times New Roman" w:hAnsi="Consolas" w:cs="Times New Roman"/>
          <w:color w:val="000000"/>
          <w:sz w:val="20"/>
          <w:szCs w:val="20"/>
        </w:rPr>
        <w:t xml:space="preserve">            </w:t>
      </w:r>
      <w:r w:rsidRPr="0009729F">
        <w:rPr>
          <w:rFonts w:ascii="Consolas" w:eastAsia="Times New Roman" w:hAnsi="Consolas" w:cs="Times New Roman"/>
          <w:color w:val="AF00DB"/>
          <w:sz w:val="20"/>
          <w:szCs w:val="20"/>
        </w:rPr>
        <w:t>return</w:t>
      </w:r>
      <w:r w:rsidRPr="0009729F">
        <w:rPr>
          <w:rFonts w:ascii="Consolas" w:eastAsia="Times New Roman" w:hAnsi="Consolas" w:cs="Times New Roman"/>
          <w:color w:val="000000"/>
          <w:sz w:val="20"/>
          <w:szCs w:val="20"/>
        </w:rPr>
        <w:t xml:space="preserve"> </w:t>
      </w:r>
      <w:proofErr w:type="spellStart"/>
      <w:proofErr w:type="gramStart"/>
      <w:r w:rsidRPr="0009729F">
        <w:rPr>
          <w:rFonts w:ascii="Consolas" w:eastAsia="Times New Roman" w:hAnsi="Consolas" w:cs="Times New Roman"/>
          <w:color w:val="000000"/>
          <w:sz w:val="20"/>
          <w:szCs w:val="20"/>
        </w:rPr>
        <w:t>nums.index</w:t>
      </w:r>
      <w:proofErr w:type="spellEnd"/>
      <w:proofErr w:type="gramEnd"/>
      <w:r w:rsidRPr="0009729F">
        <w:rPr>
          <w:rFonts w:ascii="Consolas" w:eastAsia="Times New Roman" w:hAnsi="Consolas" w:cs="Times New Roman"/>
          <w:color w:val="000000"/>
          <w:sz w:val="20"/>
          <w:szCs w:val="20"/>
        </w:rPr>
        <w:t>(target)</w:t>
      </w:r>
    </w:p>
    <w:p w:rsidR="0009729F" w:rsidRPr="0009729F" w:rsidRDefault="0009729F" w:rsidP="0009729F">
      <w:pPr>
        <w:shd w:val="clear" w:color="auto" w:fill="FFFFFF"/>
        <w:spacing w:after="0" w:line="270" w:lineRule="atLeast"/>
        <w:rPr>
          <w:rFonts w:ascii="Consolas" w:eastAsia="Times New Roman" w:hAnsi="Consolas" w:cs="Times New Roman"/>
          <w:color w:val="000000"/>
          <w:sz w:val="20"/>
          <w:szCs w:val="20"/>
        </w:rPr>
      </w:pPr>
      <w:r w:rsidRPr="0009729F">
        <w:rPr>
          <w:rFonts w:ascii="Consolas" w:eastAsia="Times New Roman" w:hAnsi="Consolas" w:cs="Times New Roman"/>
          <w:color w:val="000000"/>
          <w:sz w:val="20"/>
          <w:szCs w:val="20"/>
        </w:rPr>
        <w:t xml:space="preserve">        </w:t>
      </w:r>
      <w:r w:rsidRPr="0009729F">
        <w:rPr>
          <w:rFonts w:ascii="Consolas" w:eastAsia="Times New Roman" w:hAnsi="Consolas" w:cs="Times New Roman"/>
          <w:color w:val="AF00DB"/>
          <w:sz w:val="20"/>
          <w:szCs w:val="20"/>
        </w:rPr>
        <w:t>else</w:t>
      </w:r>
      <w:r w:rsidRPr="0009729F">
        <w:rPr>
          <w:rFonts w:ascii="Consolas" w:eastAsia="Times New Roman" w:hAnsi="Consolas" w:cs="Times New Roman"/>
          <w:color w:val="000000"/>
          <w:sz w:val="20"/>
          <w:szCs w:val="20"/>
        </w:rPr>
        <w:t>:</w:t>
      </w:r>
    </w:p>
    <w:p w:rsidR="0009729F" w:rsidRPr="0009729F" w:rsidRDefault="0009729F" w:rsidP="0009729F">
      <w:pPr>
        <w:shd w:val="clear" w:color="auto" w:fill="FFFFFF"/>
        <w:spacing w:after="0" w:line="270" w:lineRule="atLeast"/>
        <w:rPr>
          <w:rFonts w:ascii="Consolas" w:eastAsia="Times New Roman" w:hAnsi="Consolas" w:cs="Times New Roman"/>
          <w:color w:val="000000"/>
          <w:sz w:val="20"/>
          <w:szCs w:val="20"/>
        </w:rPr>
      </w:pPr>
      <w:r w:rsidRPr="0009729F">
        <w:rPr>
          <w:rFonts w:ascii="Consolas" w:eastAsia="Times New Roman" w:hAnsi="Consolas" w:cs="Times New Roman"/>
          <w:color w:val="000000"/>
          <w:sz w:val="20"/>
          <w:szCs w:val="20"/>
        </w:rPr>
        <w:t xml:space="preserve">            </w:t>
      </w:r>
      <w:r w:rsidRPr="0009729F">
        <w:rPr>
          <w:rFonts w:ascii="Consolas" w:eastAsia="Times New Roman" w:hAnsi="Consolas" w:cs="Times New Roman"/>
          <w:color w:val="AF00DB"/>
          <w:sz w:val="20"/>
          <w:szCs w:val="20"/>
        </w:rPr>
        <w:t>return</w:t>
      </w:r>
      <w:r w:rsidRPr="0009729F">
        <w:rPr>
          <w:rFonts w:ascii="Consolas" w:eastAsia="Times New Roman" w:hAnsi="Consolas" w:cs="Times New Roman"/>
          <w:color w:val="000000"/>
          <w:sz w:val="20"/>
          <w:szCs w:val="20"/>
        </w:rPr>
        <w:t xml:space="preserve"> -</w:t>
      </w:r>
      <w:r w:rsidRPr="0009729F">
        <w:rPr>
          <w:rFonts w:ascii="Consolas" w:eastAsia="Times New Roman" w:hAnsi="Consolas" w:cs="Times New Roman"/>
          <w:color w:val="098658"/>
          <w:sz w:val="20"/>
          <w:szCs w:val="20"/>
        </w:rPr>
        <w:t>1</w:t>
      </w:r>
    </w:p>
    <w:p w:rsidR="001E5301" w:rsidRDefault="001E5301"/>
    <w:p w:rsidR="00B33078" w:rsidRDefault="00D55B7F">
      <w:r>
        <w:t xml:space="preserve">This method may be the viable </w:t>
      </w:r>
      <w:r w:rsidR="0061267B">
        <w:t xml:space="preserve">when very simple logic is to be implemented </w:t>
      </w:r>
      <w:r w:rsidR="00FD4652">
        <w:t xml:space="preserve">and when using additional memory </w:t>
      </w:r>
      <w:r w:rsidR="001E5301">
        <w:t>(</w:t>
      </w:r>
      <w:r w:rsidR="00FD4652">
        <w:t>creating additional variables</w:t>
      </w:r>
      <w:r w:rsidR="001E5301">
        <w:t>)</w:t>
      </w:r>
      <w:r w:rsidR="00FD4652">
        <w:t xml:space="preserve"> is not allowed. </w:t>
      </w:r>
    </w:p>
    <w:p w:rsidR="00B33078" w:rsidRDefault="00FD4652">
      <w:r>
        <w:t xml:space="preserve">This method </w:t>
      </w:r>
      <w:r w:rsidR="001E5301">
        <w:t>will</w:t>
      </w:r>
      <w:r>
        <w:t xml:space="preserve"> become </w:t>
      </w:r>
      <w:r w:rsidR="001E5301">
        <w:t>in</w:t>
      </w:r>
      <w:r>
        <w:t xml:space="preserve">efficient </w:t>
      </w:r>
      <w:r w:rsidR="001E5301">
        <w:t xml:space="preserve">and time consuming </w:t>
      </w:r>
      <w:r>
        <w:t>when going through larger array</w:t>
      </w:r>
      <w:r w:rsidR="002D11C0">
        <w:t>.</w:t>
      </w:r>
      <w:r w:rsidR="00B33078">
        <w:t xml:space="preserve"> </w:t>
      </w:r>
      <w:r w:rsidR="001E5301">
        <w:t>Hence when elements in the array are sorted, or can be sorted first, it is good idea to use Binary Search instead.</w:t>
      </w:r>
    </w:p>
    <w:p w:rsidR="003946B4" w:rsidRPr="00B33078" w:rsidRDefault="003946B4" w:rsidP="003946B4">
      <w:pPr>
        <w:rPr>
          <w:b/>
          <w:sz w:val="36"/>
          <w:szCs w:val="36"/>
        </w:rPr>
      </w:pPr>
      <w:r w:rsidRPr="00B33078">
        <w:rPr>
          <w:b/>
          <w:sz w:val="36"/>
          <w:szCs w:val="36"/>
        </w:rPr>
        <w:lastRenderedPageBreak/>
        <w:t xml:space="preserve">Task = Finding index of </w:t>
      </w:r>
      <w:r>
        <w:rPr>
          <w:b/>
          <w:sz w:val="36"/>
          <w:szCs w:val="36"/>
        </w:rPr>
        <w:t>7</w:t>
      </w:r>
      <w:r w:rsidRPr="00B33078">
        <w:rPr>
          <w:b/>
          <w:sz w:val="36"/>
          <w:szCs w:val="36"/>
        </w:rPr>
        <w:t>, if not found return -1</w:t>
      </w:r>
    </w:p>
    <w:p w:rsidR="001E5301" w:rsidRPr="00B33078" w:rsidRDefault="00B33078">
      <w:pPr>
        <w:rPr>
          <w:b/>
          <w:sz w:val="36"/>
          <w:szCs w:val="36"/>
          <w:u w:val="single"/>
        </w:rPr>
      </w:pPr>
      <w:r w:rsidRPr="00B33078">
        <w:rPr>
          <w:b/>
          <w:sz w:val="36"/>
          <w:szCs w:val="36"/>
          <w:u w:val="single"/>
        </w:rPr>
        <w:t xml:space="preserve">2. </w:t>
      </w:r>
      <w:r w:rsidR="0009729F" w:rsidRPr="00B33078">
        <w:rPr>
          <w:b/>
          <w:sz w:val="36"/>
          <w:szCs w:val="36"/>
          <w:u w:val="single"/>
        </w:rPr>
        <w:t>Binary Search</w:t>
      </w:r>
    </w:p>
    <w:p w:rsidR="00F020FC" w:rsidRDefault="0040727E">
      <w:r>
        <w:t xml:space="preserve">Binary search is a </w:t>
      </w:r>
      <w:r w:rsidRPr="0040727E">
        <w:rPr>
          <w:b/>
          <w:u w:val="single"/>
        </w:rPr>
        <w:t>Divide and Conquer</w:t>
      </w:r>
      <w:r w:rsidRPr="0040727E">
        <w:rPr>
          <w:b/>
        </w:rPr>
        <w:t xml:space="preserve"> </w:t>
      </w:r>
      <w:r>
        <w:t>algorithm</w:t>
      </w:r>
      <w:r w:rsidR="001D5954">
        <w:t xml:space="preserve">. Like any divide-and-conquer algorithm, binary search first divides a large </w:t>
      </w:r>
      <w:r w:rsidR="001D5954" w:rsidRPr="001D5954">
        <w:rPr>
          <w:b/>
        </w:rPr>
        <w:t>sorted</w:t>
      </w:r>
      <w:r w:rsidR="001D5954">
        <w:t xml:space="preserve"> array into two smaller subarrays. Then recursively (or iteratively) it discards one subarray and continues on the second subarray. This decision of discarding one subarray is made in just one comparison.</w:t>
      </w:r>
    </w:p>
    <w:p w:rsidR="009C017A" w:rsidRDefault="009C017A" w:rsidP="009C017A">
      <w:r>
        <w:t xml:space="preserve">So binary search reduces the search space to half at each step. Search space is the possible subarray where our element of interest may exist. </w:t>
      </w:r>
      <w:r w:rsidR="0084134E">
        <w:t xml:space="preserve">Therefore, the time complexity of the binary search algorithm is </w:t>
      </w:r>
      <w:r w:rsidR="0084134E">
        <w:rPr>
          <w:rStyle w:val="consolas"/>
        </w:rPr>
        <w:t>O(log</w:t>
      </w:r>
      <w:r w:rsidR="0084134E">
        <w:rPr>
          <w:rStyle w:val="consolas"/>
          <w:vertAlign w:val="subscript"/>
        </w:rPr>
        <w:t>2</w:t>
      </w:r>
      <w:r w:rsidR="0084134E">
        <w:rPr>
          <w:rStyle w:val="consolas"/>
        </w:rPr>
        <w:t>n)</w:t>
      </w:r>
      <w:r w:rsidR="0084134E">
        <w:t xml:space="preserve">, which is very efficient. The auxiliary space required by the program is </w:t>
      </w:r>
      <w:r w:rsidR="0084134E">
        <w:rPr>
          <w:rStyle w:val="consolas"/>
        </w:rPr>
        <w:t>O(1)</w:t>
      </w:r>
      <w:r w:rsidR="0084134E">
        <w:t xml:space="preserve"> for iterative implementation and </w:t>
      </w:r>
      <w:r w:rsidR="0084134E">
        <w:rPr>
          <w:rStyle w:val="consolas"/>
        </w:rPr>
        <w:t>O(log</w:t>
      </w:r>
      <w:r w:rsidR="0084134E">
        <w:rPr>
          <w:rStyle w:val="consolas"/>
          <w:vertAlign w:val="subscript"/>
        </w:rPr>
        <w:t>2</w:t>
      </w:r>
      <w:r w:rsidR="0084134E">
        <w:rPr>
          <w:rStyle w:val="consolas"/>
        </w:rPr>
        <w:t>n)</w:t>
      </w:r>
      <w:r w:rsidR="0084134E">
        <w:t xml:space="preserve"> for recursive implementation due to call stack.</w:t>
      </w:r>
    </w:p>
    <w:p w:rsidR="0084134E" w:rsidRDefault="009C017A" w:rsidP="009C017A">
      <w:r w:rsidRPr="009C017A">
        <w:t>Let’s track the search space by using two indexes – start and end. Initially, start = 0 and end = n-1 (as initially, the whole array is our search space). At each step, find the mid-value in the search space</w:t>
      </w:r>
      <w:r>
        <w:t>, so now we have mid-value, left hand search space, right hand search space</w:t>
      </w:r>
      <w:r w:rsidR="0084134E">
        <w:t>.</w:t>
      </w:r>
    </w:p>
    <w:p w:rsidR="009C017A" w:rsidRPr="009C017A" w:rsidRDefault="009C017A" w:rsidP="009C017A">
      <w:bookmarkStart w:id="1" w:name="_GoBack"/>
      <w:r>
        <w:t>After which t</w:t>
      </w:r>
      <w:r w:rsidRPr="009C017A">
        <w:t>here are three possible cases:</w:t>
      </w:r>
    </w:p>
    <w:p w:rsidR="009C017A" w:rsidRPr="009C017A" w:rsidRDefault="009C017A" w:rsidP="009C017A">
      <w:pPr>
        <w:numPr>
          <w:ilvl w:val="0"/>
          <w:numId w:val="2"/>
        </w:numPr>
      </w:pPr>
      <w:r w:rsidRPr="009C017A">
        <w:t xml:space="preserve">If </w:t>
      </w:r>
      <w:r w:rsidRPr="009C017A">
        <w:rPr>
          <w:rFonts w:ascii="Consolas" w:hAnsi="Consolas"/>
          <w:color w:val="0070C0"/>
        </w:rPr>
        <w:t xml:space="preserve">target = </w:t>
      </w:r>
      <w:proofErr w:type="spellStart"/>
      <w:r w:rsidRPr="009C017A">
        <w:rPr>
          <w:rFonts w:ascii="Consolas" w:hAnsi="Consolas"/>
          <w:color w:val="0070C0"/>
        </w:rPr>
        <w:t>nums</w:t>
      </w:r>
      <w:proofErr w:type="spellEnd"/>
      <w:r w:rsidRPr="009C017A">
        <w:rPr>
          <w:rFonts w:ascii="Consolas" w:hAnsi="Consolas"/>
          <w:color w:val="0070C0"/>
        </w:rPr>
        <w:t>[mid]</w:t>
      </w:r>
      <w:r w:rsidRPr="009C017A">
        <w:rPr>
          <w:color w:val="0070C0"/>
        </w:rPr>
        <w:t xml:space="preserve">, </w:t>
      </w:r>
      <w:r w:rsidRPr="009C017A">
        <w:t>return mid.</w:t>
      </w:r>
    </w:p>
    <w:p w:rsidR="009C017A" w:rsidRPr="009C017A" w:rsidRDefault="009C017A" w:rsidP="009C017A">
      <w:pPr>
        <w:numPr>
          <w:ilvl w:val="0"/>
          <w:numId w:val="2"/>
        </w:numPr>
      </w:pPr>
      <w:r w:rsidRPr="009C017A">
        <w:t xml:space="preserve">If </w:t>
      </w:r>
      <w:r w:rsidRPr="009C017A">
        <w:rPr>
          <w:rFonts w:ascii="Consolas" w:hAnsi="Consolas"/>
          <w:color w:val="0070C0"/>
        </w:rPr>
        <w:t xml:space="preserve">target &lt; </w:t>
      </w:r>
      <w:proofErr w:type="spellStart"/>
      <w:r w:rsidRPr="009C017A">
        <w:rPr>
          <w:rFonts w:ascii="Consolas" w:hAnsi="Consolas"/>
          <w:color w:val="0070C0"/>
        </w:rPr>
        <w:t>nums</w:t>
      </w:r>
      <w:proofErr w:type="spellEnd"/>
      <w:r w:rsidRPr="009C017A">
        <w:rPr>
          <w:rFonts w:ascii="Consolas" w:hAnsi="Consolas"/>
          <w:color w:val="0070C0"/>
        </w:rPr>
        <w:t>[mid]</w:t>
      </w:r>
      <w:r w:rsidRPr="009C017A">
        <w:t xml:space="preserve">, discard all elements in the right search space, including the middle element, i.e., </w:t>
      </w:r>
      <w:del w:id="2" w:author="Unknown">
        <w:r w:rsidRPr="009C017A">
          <w:delText>nums[mid…high]</w:delText>
        </w:r>
      </w:del>
      <w:r w:rsidRPr="009C017A">
        <w:t>. Now our new high would be mid-1.</w:t>
      </w:r>
    </w:p>
    <w:p w:rsidR="009C017A" w:rsidRPr="009C017A" w:rsidRDefault="009C017A" w:rsidP="009C017A">
      <w:pPr>
        <w:numPr>
          <w:ilvl w:val="0"/>
          <w:numId w:val="2"/>
        </w:numPr>
      </w:pPr>
      <w:r w:rsidRPr="009C017A">
        <w:t xml:space="preserve">If </w:t>
      </w:r>
      <w:r w:rsidRPr="009C017A">
        <w:rPr>
          <w:rFonts w:ascii="Consolas" w:hAnsi="Consolas"/>
          <w:color w:val="0070C0"/>
        </w:rPr>
        <w:t xml:space="preserve">target &gt; </w:t>
      </w:r>
      <w:proofErr w:type="spellStart"/>
      <w:r w:rsidRPr="009C017A">
        <w:rPr>
          <w:rFonts w:ascii="Consolas" w:hAnsi="Consolas"/>
          <w:color w:val="0070C0"/>
        </w:rPr>
        <w:t>nums</w:t>
      </w:r>
      <w:proofErr w:type="spellEnd"/>
      <w:r w:rsidRPr="009C017A">
        <w:rPr>
          <w:rFonts w:ascii="Consolas" w:hAnsi="Consolas"/>
          <w:color w:val="0070C0"/>
        </w:rPr>
        <w:t>[mid],</w:t>
      </w:r>
      <w:r w:rsidRPr="009C017A">
        <w:rPr>
          <w:color w:val="0070C0"/>
        </w:rPr>
        <w:t xml:space="preserve"> </w:t>
      </w:r>
      <w:r w:rsidRPr="009C017A">
        <w:t xml:space="preserve">discard all elements in the left search space, including the middle element, i.e., </w:t>
      </w:r>
      <w:del w:id="3" w:author="Unknown">
        <w:r w:rsidRPr="009C017A">
          <w:delText>nums[low…mid]</w:delText>
        </w:r>
      </w:del>
      <w:r w:rsidRPr="009C017A">
        <w:t>. Now our new low would be mid+1.</w:t>
      </w:r>
    </w:p>
    <w:bookmarkEnd w:id="1"/>
    <w:p w:rsidR="003946B4" w:rsidRDefault="003946B4" w:rsidP="003946B4">
      <w:r>
        <w:t>Input = [2, 3, 5, 7, 8, 10, 12, 15, 18, 20]</w:t>
      </w:r>
    </w:p>
    <w:p w:rsidR="003946B4" w:rsidRDefault="003946B4" w:rsidP="003946B4">
      <w:pPr>
        <w:rPr>
          <w:rFonts w:ascii="Consolas" w:hAnsi="Consolas"/>
          <w:color w:val="0070C0"/>
        </w:rPr>
      </w:pPr>
      <w:r>
        <w:rPr>
          <w:rFonts w:ascii="Consolas" w:hAnsi="Consolas"/>
          <w:color w:val="0070C0"/>
        </w:rPr>
        <w:t>s</w:t>
      </w:r>
      <w:r w:rsidRPr="003946B4">
        <w:rPr>
          <w:rFonts w:ascii="Consolas" w:hAnsi="Consolas"/>
          <w:color w:val="0070C0"/>
        </w:rPr>
        <w:t>tart = 0, end = 9</w:t>
      </w:r>
      <w:r>
        <w:rPr>
          <w:rFonts w:ascii="Consolas" w:hAnsi="Consolas"/>
          <w:color w:val="0070C0"/>
        </w:rPr>
        <w:t>, mid = (start + end) // 2 = 4, input[mid] = 8</w:t>
      </w:r>
    </w:p>
    <w:p w:rsidR="003946B4" w:rsidRDefault="003946B4" w:rsidP="003946B4">
      <w:pPr>
        <w:rPr>
          <w:rFonts w:ascii="Consolas" w:hAnsi="Consolas"/>
          <w:color w:val="0070C0"/>
        </w:rPr>
      </w:pPr>
      <w:r w:rsidRPr="009C017A">
        <w:rPr>
          <w:rFonts w:ascii="Consolas" w:hAnsi="Consolas"/>
          <w:color w:val="0070C0"/>
        </w:rPr>
        <w:t xml:space="preserve">target &lt; </w:t>
      </w:r>
      <w:r>
        <w:rPr>
          <w:rFonts w:ascii="Consolas" w:hAnsi="Consolas"/>
          <w:color w:val="0070C0"/>
        </w:rPr>
        <w:t>input</w:t>
      </w:r>
      <w:r w:rsidRPr="009C017A">
        <w:rPr>
          <w:rFonts w:ascii="Consolas" w:hAnsi="Consolas"/>
          <w:color w:val="0070C0"/>
        </w:rPr>
        <w:t>[mid]</w:t>
      </w:r>
      <w:r>
        <w:rPr>
          <w:rFonts w:ascii="Consolas" w:hAnsi="Consolas"/>
          <w:color w:val="0070C0"/>
        </w:rPr>
        <w:t xml:space="preserve"> – condition 2 satisfied</w:t>
      </w:r>
    </w:p>
    <w:p w:rsidR="003946B4" w:rsidRDefault="003946B4" w:rsidP="003946B4">
      <w:pPr>
        <w:rPr>
          <w:rFonts w:ascii="Consolas" w:hAnsi="Consolas"/>
          <w:color w:val="0070C0"/>
        </w:rPr>
      </w:pPr>
    </w:p>
    <w:p w:rsidR="003946B4" w:rsidRDefault="003946B4" w:rsidP="003946B4">
      <w:pPr>
        <w:rPr>
          <w:rFonts w:ascii="Consolas" w:hAnsi="Consolas"/>
          <w:color w:val="0070C0"/>
        </w:rPr>
      </w:pPr>
      <w:r>
        <w:rPr>
          <w:rFonts w:ascii="Consolas" w:hAnsi="Consolas"/>
          <w:color w:val="0070C0"/>
        </w:rPr>
        <w:t>s</w:t>
      </w:r>
      <w:r w:rsidRPr="003946B4">
        <w:rPr>
          <w:rFonts w:ascii="Consolas" w:hAnsi="Consolas"/>
          <w:color w:val="0070C0"/>
        </w:rPr>
        <w:t xml:space="preserve">tart = 0, end = </w:t>
      </w:r>
      <w:r>
        <w:rPr>
          <w:rFonts w:ascii="Consolas" w:hAnsi="Consolas"/>
          <w:color w:val="0070C0"/>
        </w:rPr>
        <w:t>3 (mid-1), mid = (start + end) // 2 = 1, input[mid] = 3</w:t>
      </w:r>
    </w:p>
    <w:p w:rsidR="003946B4" w:rsidRDefault="003946B4" w:rsidP="003946B4">
      <w:pPr>
        <w:rPr>
          <w:rFonts w:ascii="Consolas" w:hAnsi="Consolas"/>
          <w:color w:val="0070C0"/>
        </w:rPr>
      </w:pPr>
      <w:r w:rsidRPr="009C017A">
        <w:rPr>
          <w:rFonts w:ascii="Consolas" w:hAnsi="Consolas"/>
          <w:color w:val="0070C0"/>
        </w:rPr>
        <w:t xml:space="preserve">target </w:t>
      </w:r>
      <w:r>
        <w:rPr>
          <w:rFonts w:ascii="Consolas" w:hAnsi="Consolas"/>
          <w:color w:val="0070C0"/>
        </w:rPr>
        <w:t>&gt;</w:t>
      </w:r>
      <w:r w:rsidRPr="009C017A">
        <w:rPr>
          <w:rFonts w:ascii="Consolas" w:hAnsi="Consolas"/>
          <w:color w:val="0070C0"/>
        </w:rPr>
        <w:t xml:space="preserve"> </w:t>
      </w:r>
      <w:r>
        <w:rPr>
          <w:rFonts w:ascii="Consolas" w:hAnsi="Consolas"/>
          <w:color w:val="0070C0"/>
        </w:rPr>
        <w:t>input</w:t>
      </w:r>
      <w:r w:rsidRPr="009C017A">
        <w:rPr>
          <w:rFonts w:ascii="Consolas" w:hAnsi="Consolas"/>
          <w:color w:val="0070C0"/>
        </w:rPr>
        <w:t>[mid]</w:t>
      </w:r>
      <w:r>
        <w:rPr>
          <w:rFonts w:ascii="Consolas" w:hAnsi="Consolas"/>
          <w:color w:val="0070C0"/>
        </w:rPr>
        <w:t xml:space="preserve"> – condition 3 satisfied</w:t>
      </w:r>
    </w:p>
    <w:p w:rsidR="003946B4" w:rsidRDefault="003946B4" w:rsidP="003946B4">
      <w:pPr>
        <w:rPr>
          <w:rFonts w:ascii="Consolas" w:hAnsi="Consolas"/>
          <w:color w:val="0070C0"/>
        </w:rPr>
      </w:pPr>
    </w:p>
    <w:p w:rsidR="003946B4" w:rsidRDefault="003946B4" w:rsidP="003946B4">
      <w:pPr>
        <w:rPr>
          <w:rFonts w:ascii="Consolas" w:hAnsi="Consolas"/>
          <w:color w:val="0070C0"/>
        </w:rPr>
      </w:pPr>
      <w:r>
        <w:rPr>
          <w:rFonts w:ascii="Consolas" w:hAnsi="Consolas"/>
          <w:color w:val="0070C0"/>
        </w:rPr>
        <w:t>s</w:t>
      </w:r>
      <w:r w:rsidRPr="003946B4">
        <w:rPr>
          <w:rFonts w:ascii="Consolas" w:hAnsi="Consolas"/>
          <w:color w:val="0070C0"/>
        </w:rPr>
        <w:t xml:space="preserve">tart = </w:t>
      </w:r>
      <w:r>
        <w:rPr>
          <w:rFonts w:ascii="Consolas" w:hAnsi="Consolas"/>
          <w:color w:val="0070C0"/>
        </w:rPr>
        <w:t>2 (mid+1)</w:t>
      </w:r>
      <w:r w:rsidRPr="003946B4">
        <w:rPr>
          <w:rFonts w:ascii="Consolas" w:hAnsi="Consolas"/>
          <w:color w:val="0070C0"/>
        </w:rPr>
        <w:t xml:space="preserve">, end = </w:t>
      </w:r>
      <w:r>
        <w:rPr>
          <w:rFonts w:ascii="Consolas" w:hAnsi="Consolas"/>
          <w:color w:val="0070C0"/>
        </w:rPr>
        <w:t>3, mid = (start + end) // 2 = 2, input[mid] = 5</w:t>
      </w:r>
    </w:p>
    <w:p w:rsidR="003946B4" w:rsidRDefault="003946B4" w:rsidP="003946B4">
      <w:pPr>
        <w:rPr>
          <w:rFonts w:ascii="Consolas" w:hAnsi="Consolas"/>
          <w:color w:val="0070C0"/>
        </w:rPr>
      </w:pPr>
      <w:r w:rsidRPr="009C017A">
        <w:rPr>
          <w:rFonts w:ascii="Consolas" w:hAnsi="Consolas"/>
          <w:color w:val="0070C0"/>
        </w:rPr>
        <w:t xml:space="preserve">target </w:t>
      </w:r>
      <w:r>
        <w:rPr>
          <w:rFonts w:ascii="Consolas" w:hAnsi="Consolas"/>
          <w:color w:val="0070C0"/>
        </w:rPr>
        <w:t>&gt;</w:t>
      </w:r>
      <w:r w:rsidRPr="009C017A">
        <w:rPr>
          <w:rFonts w:ascii="Consolas" w:hAnsi="Consolas"/>
          <w:color w:val="0070C0"/>
        </w:rPr>
        <w:t xml:space="preserve"> </w:t>
      </w:r>
      <w:r>
        <w:rPr>
          <w:rFonts w:ascii="Consolas" w:hAnsi="Consolas"/>
          <w:color w:val="0070C0"/>
        </w:rPr>
        <w:t>input</w:t>
      </w:r>
      <w:r w:rsidRPr="009C017A">
        <w:rPr>
          <w:rFonts w:ascii="Consolas" w:hAnsi="Consolas"/>
          <w:color w:val="0070C0"/>
        </w:rPr>
        <w:t>[mid]</w:t>
      </w:r>
      <w:r>
        <w:rPr>
          <w:rFonts w:ascii="Consolas" w:hAnsi="Consolas"/>
          <w:color w:val="0070C0"/>
        </w:rPr>
        <w:t xml:space="preserve"> – condition 3 satisfied</w:t>
      </w:r>
    </w:p>
    <w:p w:rsidR="003946B4" w:rsidRDefault="003946B4" w:rsidP="003946B4">
      <w:pPr>
        <w:rPr>
          <w:rFonts w:ascii="Consolas" w:hAnsi="Consolas"/>
          <w:color w:val="0070C0"/>
        </w:rPr>
      </w:pPr>
    </w:p>
    <w:p w:rsidR="003946B4" w:rsidRDefault="003946B4" w:rsidP="003946B4">
      <w:pPr>
        <w:rPr>
          <w:rFonts w:ascii="Consolas" w:hAnsi="Consolas"/>
          <w:color w:val="0070C0"/>
        </w:rPr>
      </w:pPr>
      <w:r>
        <w:rPr>
          <w:rFonts w:ascii="Consolas" w:hAnsi="Consolas"/>
          <w:color w:val="0070C0"/>
        </w:rPr>
        <w:t>s</w:t>
      </w:r>
      <w:r w:rsidRPr="003946B4">
        <w:rPr>
          <w:rFonts w:ascii="Consolas" w:hAnsi="Consolas"/>
          <w:color w:val="0070C0"/>
        </w:rPr>
        <w:t xml:space="preserve">tart = </w:t>
      </w:r>
      <w:r>
        <w:rPr>
          <w:rFonts w:ascii="Consolas" w:hAnsi="Consolas"/>
          <w:color w:val="0070C0"/>
        </w:rPr>
        <w:t>3 (mid+1)</w:t>
      </w:r>
      <w:r w:rsidRPr="003946B4">
        <w:rPr>
          <w:rFonts w:ascii="Consolas" w:hAnsi="Consolas"/>
          <w:color w:val="0070C0"/>
        </w:rPr>
        <w:t xml:space="preserve">, end = </w:t>
      </w:r>
      <w:r>
        <w:rPr>
          <w:rFonts w:ascii="Consolas" w:hAnsi="Consolas"/>
          <w:color w:val="0070C0"/>
        </w:rPr>
        <w:t>3, mid = (start + end) // 2 = 3, input[mid] = 7</w:t>
      </w:r>
    </w:p>
    <w:p w:rsidR="003946B4" w:rsidRDefault="003946B4" w:rsidP="003946B4">
      <w:pPr>
        <w:rPr>
          <w:rFonts w:ascii="Consolas" w:hAnsi="Consolas"/>
          <w:color w:val="0070C0"/>
        </w:rPr>
      </w:pPr>
      <w:r w:rsidRPr="009C017A">
        <w:rPr>
          <w:rFonts w:ascii="Consolas" w:hAnsi="Consolas"/>
          <w:color w:val="0070C0"/>
        </w:rPr>
        <w:t xml:space="preserve">target </w:t>
      </w:r>
      <w:r>
        <w:rPr>
          <w:rFonts w:ascii="Consolas" w:hAnsi="Consolas"/>
          <w:color w:val="0070C0"/>
        </w:rPr>
        <w:t>==</w:t>
      </w:r>
      <w:r w:rsidRPr="009C017A">
        <w:rPr>
          <w:rFonts w:ascii="Consolas" w:hAnsi="Consolas"/>
          <w:color w:val="0070C0"/>
        </w:rPr>
        <w:t xml:space="preserve"> </w:t>
      </w:r>
      <w:r>
        <w:rPr>
          <w:rFonts w:ascii="Consolas" w:hAnsi="Consolas"/>
          <w:color w:val="0070C0"/>
        </w:rPr>
        <w:t>input</w:t>
      </w:r>
      <w:r w:rsidRPr="009C017A">
        <w:rPr>
          <w:rFonts w:ascii="Consolas" w:hAnsi="Consolas"/>
          <w:color w:val="0070C0"/>
        </w:rPr>
        <w:t>[mid]</w:t>
      </w:r>
      <w:r>
        <w:rPr>
          <w:rFonts w:ascii="Consolas" w:hAnsi="Consolas"/>
          <w:color w:val="0070C0"/>
        </w:rPr>
        <w:t xml:space="preserve"> – condition 1 satisfied</w:t>
      </w:r>
    </w:p>
    <w:p w:rsidR="00DB0321" w:rsidRPr="005A64C0" w:rsidRDefault="00DB0321"/>
    <w:sectPr w:rsidR="00DB0321" w:rsidRPr="005A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12991"/>
    <w:multiLevelType w:val="hybridMultilevel"/>
    <w:tmpl w:val="DF50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E2003"/>
    <w:multiLevelType w:val="multilevel"/>
    <w:tmpl w:val="88C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9E"/>
    <w:rsid w:val="0009729F"/>
    <w:rsid w:val="00103610"/>
    <w:rsid w:val="001905E3"/>
    <w:rsid w:val="001B39EA"/>
    <w:rsid w:val="001D5954"/>
    <w:rsid w:val="001E5301"/>
    <w:rsid w:val="002D11C0"/>
    <w:rsid w:val="003946B4"/>
    <w:rsid w:val="0040727E"/>
    <w:rsid w:val="004F4C85"/>
    <w:rsid w:val="005A64C0"/>
    <w:rsid w:val="0061267B"/>
    <w:rsid w:val="008307FB"/>
    <w:rsid w:val="0084134E"/>
    <w:rsid w:val="008C2B29"/>
    <w:rsid w:val="00950DD6"/>
    <w:rsid w:val="0099669E"/>
    <w:rsid w:val="009C017A"/>
    <w:rsid w:val="00B33078"/>
    <w:rsid w:val="00B7736D"/>
    <w:rsid w:val="00BA14EC"/>
    <w:rsid w:val="00D24C9E"/>
    <w:rsid w:val="00D55B7F"/>
    <w:rsid w:val="00DB0321"/>
    <w:rsid w:val="00F020FC"/>
    <w:rsid w:val="00FD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F384"/>
  <w15:chartTrackingRefBased/>
  <w15:docId w15:val="{E2162E2C-C01C-45C7-86AC-26B7F0AA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6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972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9E"/>
    <w:rPr>
      <w:rFonts w:ascii="Times New Roman" w:eastAsia="Times New Roman" w:hAnsi="Times New Roman" w:cs="Times New Roman"/>
      <w:b/>
      <w:bCs/>
      <w:kern w:val="36"/>
      <w:sz w:val="48"/>
      <w:szCs w:val="48"/>
    </w:rPr>
  </w:style>
  <w:style w:type="character" w:customStyle="1" w:styleId="text-ellipsis">
    <w:name w:val="text-ellipsis"/>
    <w:basedOn w:val="DefaultParagraphFont"/>
    <w:rsid w:val="0099669E"/>
  </w:style>
  <w:style w:type="character" w:styleId="Strong">
    <w:name w:val="Strong"/>
    <w:basedOn w:val="DefaultParagraphFont"/>
    <w:uiPriority w:val="22"/>
    <w:qFormat/>
    <w:rsid w:val="00FD4652"/>
    <w:rPr>
      <w:b/>
      <w:bCs/>
    </w:rPr>
  </w:style>
  <w:style w:type="paragraph" w:styleId="HTMLPreformatted">
    <w:name w:val="HTML Preformatted"/>
    <w:basedOn w:val="Normal"/>
    <w:link w:val="HTMLPreformattedChar"/>
    <w:uiPriority w:val="99"/>
    <w:semiHidden/>
    <w:unhideWhenUsed/>
    <w:rsid w:val="001E5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3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5301"/>
    <w:rPr>
      <w:rFonts w:ascii="Courier New" w:eastAsia="Times New Roman" w:hAnsi="Courier New" w:cs="Courier New"/>
      <w:sz w:val="20"/>
      <w:szCs w:val="20"/>
    </w:rPr>
  </w:style>
  <w:style w:type="character" w:customStyle="1" w:styleId="token">
    <w:name w:val="token"/>
    <w:basedOn w:val="DefaultParagraphFont"/>
    <w:rsid w:val="001E5301"/>
  </w:style>
  <w:style w:type="character" w:customStyle="1" w:styleId="Heading3Char">
    <w:name w:val="Heading 3 Char"/>
    <w:basedOn w:val="DefaultParagraphFont"/>
    <w:link w:val="Heading3"/>
    <w:uiPriority w:val="9"/>
    <w:semiHidden/>
    <w:rsid w:val="000972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B03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0321"/>
    <w:rPr>
      <w:color w:val="0000FF"/>
      <w:u w:val="single"/>
    </w:rPr>
  </w:style>
  <w:style w:type="character" w:styleId="Emphasis">
    <w:name w:val="Emphasis"/>
    <w:basedOn w:val="DefaultParagraphFont"/>
    <w:uiPriority w:val="20"/>
    <w:qFormat/>
    <w:rsid w:val="00DB0321"/>
    <w:rPr>
      <w:i/>
      <w:iCs/>
    </w:rPr>
  </w:style>
  <w:style w:type="paragraph" w:styleId="ListParagraph">
    <w:name w:val="List Paragraph"/>
    <w:basedOn w:val="Normal"/>
    <w:uiPriority w:val="34"/>
    <w:qFormat/>
    <w:rsid w:val="00B33078"/>
    <w:pPr>
      <w:ind w:left="720"/>
      <w:contextualSpacing/>
    </w:pPr>
  </w:style>
  <w:style w:type="character" w:customStyle="1" w:styleId="consolas">
    <w:name w:val="consolas"/>
    <w:basedOn w:val="DefaultParagraphFont"/>
    <w:rsid w:val="0084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7183">
      <w:bodyDiv w:val="1"/>
      <w:marLeft w:val="0"/>
      <w:marRight w:val="0"/>
      <w:marTop w:val="0"/>
      <w:marBottom w:val="0"/>
      <w:divBdr>
        <w:top w:val="none" w:sz="0" w:space="0" w:color="auto"/>
        <w:left w:val="none" w:sz="0" w:space="0" w:color="auto"/>
        <w:bottom w:val="none" w:sz="0" w:space="0" w:color="auto"/>
        <w:right w:val="none" w:sz="0" w:space="0" w:color="auto"/>
      </w:divBdr>
      <w:divsChild>
        <w:div w:id="1717702277">
          <w:marLeft w:val="0"/>
          <w:marRight w:val="0"/>
          <w:marTop w:val="0"/>
          <w:marBottom w:val="0"/>
          <w:divBdr>
            <w:top w:val="none" w:sz="0" w:space="0" w:color="auto"/>
            <w:left w:val="none" w:sz="0" w:space="0" w:color="auto"/>
            <w:bottom w:val="none" w:sz="0" w:space="0" w:color="auto"/>
            <w:right w:val="none" w:sz="0" w:space="0" w:color="auto"/>
          </w:divBdr>
          <w:divsChild>
            <w:div w:id="258953180">
              <w:marLeft w:val="0"/>
              <w:marRight w:val="0"/>
              <w:marTop w:val="0"/>
              <w:marBottom w:val="0"/>
              <w:divBdr>
                <w:top w:val="none" w:sz="0" w:space="0" w:color="auto"/>
                <w:left w:val="none" w:sz="0" w:space="0" w:color="auto"/>
                <w:bottom w:val="none" w:sz="0" w:space="0" w:color="auto"/>
                <w:right w:val="none" w:sz="0" w:space="0" w:color="auto"/>
              </w:divBdr>
            </w:div>
            <w:div w:id="1544947370">
              <w:marLeft w:val="0"/>
              <w:marRight w:val="0"/>
              <w:marTop w:val="0"/>
              <w:marBottom w:val="0"/>
              <w:divBdr>
                <w:top w:val="none" w:sz="0" w:space="0" w:color="auto"/>
                <w:left w:val="none" w:sz="0" w:space="0" w:color="auto"/>
                <w:bottom w:val="none" w:sz="0" w:space="0" w:color="auto"/>
                <w:right w:val="none" w:sz="0" w:space="0" w:color="auto"/>
              </w:divBdr>
            </w:div>
            <w:div w:id="674188325">
              <w:marLeft w:val="0"/>
              <w:marRight w:val="0"/>
              <w:marTop w:val="0"/>
              <w:marBottom w:val="0"/>
              <w:divBdr>
                <w:top w:val="none" w:sz="0" w:space="0" w:color="auto"/>
                <w:left w:val="none" w:sz="0" w:space="0" w:color="auto"/>
                <w:bottom w:val="none" w:sz="0" w:space="0" w:color="auto"/>
                <w:right w:val="none" w:sz="0" w:space="0" w:color="auto"/>
              </w:divBdr>
            </w:div>
            <w:div w:id="1290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8537">
      <w:bodyDiv w:val="1"/>
      <w:marLeft w:val="0"/>
      <w:marRight w:val="0"/>
      <w:marTop w:val="0"/>
      <w:marBottom w:val="0"/>
      <w:divBdr>
        <w:top w:val="none" w:sz="0" w:space="0" w:color="auto"/>
        <w:left w:val="none" w:sz="0" w:space="0" w:color="auto"/>
        <w:bottom w:val="none" w:sz="0" w:space="0" w:color="auto"/>
        <w:right w:val="none" w:sz="0" w:space="0" w:color="auto"/>
      </w:divBdr>
    </w:div>
    <w:div w:id="187378545">
      <w:bodyDiv w:val="1"/>
      <w:marLeft w:val="0"/>
      <w:marRight w:val="0"/>
      <w:marTop w:val="0"/>
      <w:marBottom w:val="0"/>
      <w:divBdr>
        <w:top w:val="none" w:sz="0" w:space="0" w:color="auto"/>
        <w:left w:val="none" w:sz="0" w:space="0" w:color="auto"/>
        <w:bottom w:val="none" w:sz="0" w:space="0" w:color="auto"/>
        <w:right w:val="none" w:sz="0" w:space="0" w:color="auto"/>
      </w:divBdr>
    </w:div>
    <w:div w:id="398139168">
      <w:bodyDiv w:val="1"/>
      <w:marLeft w:val="0"/>
      <w:marRight w:val="0"/>
      <w:marTop w:val="0"/>
      <w:marBottom w:val="0"/>
      <w:divBdr>
        <w:top w:val="none" w:sz="0" w:space="0" w:color="auto"/>
        <w:left w:val="none" w:sz="0" w:space="0" w:color="auto"/>
        <w:bottom w:val="none" w:sz="0" w:space="0" w:color="auto"/>
        <w:right w:val="none" w:sz="0" w:space="0" w:color="auto"/>
      </w:divBdr>
    </w:div>
    <w:div w:id="645747993">
      <w:bodyDiv w:val="1"/>
      <w:marLeft w:val="0"/>
      <w:marRight w:val="0"/>
      <w:marTop w:val="0"/>
      <w:marBottom w:val="0"/>
      <w:divBdr>
        <w:top w:val="none" w:sz="0" w:space="0" w:color="auto"/>
        <w:left w:val="none" w:sz="0" w:space="0" w:color="auto"/>
        <w:bottom w:val="none" w:sz="0" w:space="0" w:color="auto"/>
        <w:right w:val="none" w:sz="0" w:space="0" w:color="auto"/>
      </w:divBdr>
    </w:div>
    <w:div w:id="733700278">
      <w:bodyDiv w:val="1"/>
      <w:marLeft w:val="0"/>
      <w:marRight w:val="0"/>
      <w:marTop w:val="0"/>
      <w:marBottom w:val="0"/>
      <w:divBdr>
        <w:top w:val="none" w:sz="0" w:space="0" w:color="auto"/>
        <w:left w:val="none" w:sz="0" w:space="0" w:color="auto"/>
        <w:bottom w:val="none" w:sz="0" w:space="0" w:color="auto"/>
        <w:right w:val="none" w:sz="0" w:space="0" w:color="auto"/>
      </w:divBdr>
    </w:div>
    <w:div w:id="800421498">
      <w:bodyDiv w:val="1"/>
      <w:marLeft w:val="0"/>
      <w:marRight w:val="0"/>
      <w:marTop w:val="0"/>
      <w:marBottom w:val="0"/>
      <w:divBdr>
        <w:top w:val="none" w:sz="0" w:space="0" w:color="auto"/>
        <w:left w:val="none" w:sz="0" w:space="0" w:color="auto"/>
        <w:bottom w:val="none" w:sz="0" w:space="0" w:color="auto"/>
        <w:right w:val="none" w:sz="0" w:space="0" w:color="auto"/>
      </w:divBdr>
    </w:div>
    <w:div w:id="897668551">
      <w:bodyDiv w:val="1"/>
      <w:marLeft w:val="0"/>
      <w:marRight w:val="0"/>
      <w:marTop w:val="0"/>
      <w:marBottom w:val="0"/>
      <w:divBdr>
        <w:top w:val="none" w:sz="0" w:space="0" w:color="auto"/>
        <w:left w:val="none" w:sz="0" w:space="0" w:color="auto"/>
        <w:bottom w:val="none" w:sz="0" w:space="0" w:color="auto"/>
        <w:right w:val="none" w:sz="0" w:space="0" w:color="auto"/>
      </w:divBdr>
    </w:div>
    <w:div w:id="1070614948">
      <w:bodyDiv w:val="1"/>
      <w:marLeft w:val="0"/>
      <w:marRight w:val="0"/>
      <w:marTop w:val="0"/>
      <w:marBottom w:val="0"/>
      <w:divBdr>
        <w:top w:val="none" w:sz="0" w:space="0" w:color="auto"/>
        <w:left w:val="none" w:sz="0" w:space="0" w:color="auto"/>
        <w:bottom w:val="none" w:sz="0" w:space="0" w:color="auto"/>
        <w:right w:val="none" w:sz="0" w:space="0" w:color="auto"/>
      </w:divBdr>
    </w:div>
    <w:div w:id="1510562582">
      <w:bodyDiv w:val="1"/>
      <w:marLeft w:val="0"/>
      <w:marRight w:val="0"/>
      <w:marTop w:val="0"/>
      <w:marBottom w:val="0"/>
      <w:divBdr>
        <w:top w:val="none" w:sz="0" w:space="0" w:color="auto"/>
        <w:left w:val="none" w:sz="0" w:space="0" w:color="auto"/>
        <w:bottom w:val="none" w:sz="0" w:space="0" w:color="auto"/>
        <w:right w:val="none" w:sz="0" w:space="0" w:color="auto"/>
      </w:divBdr>
    </w:div>
    <w:div w:id="20854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GAF AG</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Patkar | GAF AG</dc:creator>
  <cp:keywords/>
  <dc:description/>
  <cp:lastModifiedBy>Sayali Patkar | GAF AG</cp:lastModifiedBy>
  <cp:revision>13</cp:revision>
  <dcterms:created xsi:type="dcterms:W3CDTF">2023-03-20T07:41:00Z</dcterms:created>
  <dcterms:modified xsi:type="dcterms:W3CDTF">2023-06-12T10:26:00Z</dcterms:modified>
</cp:coreProperties>
</file>